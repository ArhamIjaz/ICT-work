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7F" w:rsidRDefault="0092067F" w:rsidP="0092067F">
      <w:pPr>
        <w:spacing w:line="240" w:lineRule="auto"/>
        <w:jc w:val="center"/>
        <w:rPr>
          <w:rFonts w:ascii="Calibri" w:eastAsia="Times New Roman" w:hAnsi="Calibri" w:cs="Calibri"/>
          <w:b/>
          <w:bCs/>
          <w:color w:val="000000"/>
          <w:sz w:val="44"/>
          <w:szCs w:val="44"/>
        </w:rPr>
      </w:pPr>
    </w:p>
    <w:p w:rsidR="0092067F" w:rsidRDefault="0092067F" w:rsidP="0092067F">
      <w:pPr>
        <w:spacing w:line="240" w:lineRule="auto"/>
        <w:jc w:val="center"/>
        <w:rPr>
          <w:rFonts w:ascii="Calibri" w:eastAsia="Times New Roman" w:hAnsi="Calibri" w:cs="Calibri"/>
          <w:b/>
          <w:bCs/>
          <w:color w:val="000000"/>
          <w:sz w:val="44"/>
          <w:szCs w:val="44"/>
        </w:rPr>
      </w:pPr>
    </w:p>
    <w:p w:rsidR="0092067F" w:rsidRPr="003462D4" w:rsidRDefault="0092067F" w:rsidP="0092067F">
      <w:pPr>
        <w:spacing w:line="240" w:lineRule="auto"/>
        <w:jc w:val="center"/>
        <w:rPr>
          <w:rFonts w:ascii="Calibri" w:eastAsia="Times New Roman" w:hAnsi="Calibri" w:cs="Calibri"/>
          <w:b/>
          <w:bCs/>
          <w:color w:val="000000"/>
          <w:sz w:val="44"/>
          <w:szCs w:val="44"/>
          <w:u w:val="single"/>
        </w:rPr>
      </w:pPr>
    </w:p>
    <w:p w:rsidR="0092067F" w:rsidRDefault="0092067F" w:rsidP="0092067F">
      <w:pPr>
        <w:spacing w:line="240" w:lineRule="auto"/>
        <w:jc w:val="center"/>
        <w:rPr>
          <w:rFonts w:ascii="Calibri" w:eastAsia="Times New Roman" w:hAnsi="Calibri" w:cs="Calibri"/>
          <w:b/>
          <w:bCs/>
          <w:color w:val="000000"/>
          <w:sz w:val="44"/>
          <w:szCs w:val="44"/>
        </w:rPr>
      </w:pPr>
      <w:ins w:id="0" w:author="Microsoft account" w:date="2021-10-07T03:21:00Z">
        <w:r>
          <w:rPr>
            <w:rFonts w:ascii="Calibri" w:eastAsia="Times New Roman" w:hAnsi="Calibri" w:cs="Calibri"/>
            <w:b/>
            <w:bCs/>
            <w:color w:val="000000"/>
            <w:sz w:val="44"/>
            <w:szCs w:val="44"/>
            <w:u w:val="single"/>
          </w:rPr>
          <w:t xml:space="preserve">LAB </w:t>
        </w:r>
      </w:ins>
      <w:r w:rsidRPr="003462D4">
        <w:rPr>
          <w:rFonts w:ascii="Calibri" w:eastAsia="Times New Roman" w:hAnsi="Calibri" w:cs="Calibri"/>
          <w:b/>
          <w:bCs/>
          <w:color w:val="000000"/>
          <w:sz w:val="44"/>
          <w:szCs w:val="44"/>
          <w:u w:val="single"/>
        </w:rPr>
        <w:t>Assignment No.</w:t>
      </w:r>
      <w:r>
        <w:rPr>
          <w:rFonts w:ascii="Calibri" w:eastAsia="Times New Roman" w:hAnsi="Calibri" w:cs="Calibri"/>
          <w:b/>
          <w:bCs/>
          <w:color w:val="000000"/>
          <w:sz w:val="44"/>
          <w:szCs w:val="44"/>
          <w:u w:val="single"/>
        </w:rPr>
        <w:t xml:space="preserve"> </w:t>
      </w:r>
      <w:ins w:id="1" w:author="Microsoft account" w:date="2021-10-07T03:20:00Z">
        <w:r>
          <w:rPr>
            <w:rFonts w:ascii="Calibri" w:eastAsia="Times New Roman" w:hAnsi="Calibri" w:cs="Calibri"/>
            <w:b/>
            <w:bCs/>
            <w:color w:val="000000"/>
            <w:sz w:val="44"/>
            <w:szCs w:val="44"/>
            <w:u w:val="single"/>
          </w:rPr>
          <w:t>5</w:t>
        </w:r>
      </w:ins>
      <w:del w:id="2" w:author="Microsoft account" w:date="2021-10-07T03:20:00Z">
        <w:r w:rsidDel="00D432F6">
          <w:rPr>
            <w:rFonts w:ascii="Calibri" w:eastAsia="Times New Roman" w:hAnsi="Calibri" w:cs="Calibri"/>
            <w:b/>
            <w:bCs/>
            <w:color w:val="000000"/>
            <w:sz w:val="44"/>
            <w:szCs w:val="44"/>
            <w:u w:val="single"/>
          </w:rPr>
          <w:delText>2</w:delText>
        </w:r>
      </w:del>
      <w:r w:rsidRPr="00C771F1">
        <w:rPr>
          <w:rFonts w:ascii="Calibri" w:eastAsia="Times New Roman" w:hAnsi="Calibri" w:cs="Calibri"/>
          <w:b/>
          <w:bCs/>
          <w:color w:val="000000"/>
          <w:sz w:val="44"/>
          <w:szCs w:val="44"/>
        </w:rPr>
        <w:t> </w:t>
      </w:r>
    </w:p>
    <w:p w:rsidR="0092067F" w:rsidRPr="00C771F1" w:rsidRDefault="0092067F" w:rsidP="0092067F">
      <w:pPr>
        <w:spacing w:line="240" w:lineRule="auto"/>
        <w:jc w:val="center"/>
        <w:rPr>
          <w:rFonts w:ascii="Times New Roman" w:eastAsia="Times New Roman" w:hAnsi="Times New Roman" w:cs="Times New Roman"/>
          <w:sz w:val="24"/>
          <w:szCs w:val="24"/>
        </w:rPr>
      </w:pPr>
    </w:p>
    <w:p w:rsidR="0092067F" w:rsidRPr="00C771F1" w:rsidRDefault="0092067F" w:rsidP="0092067F">
      <w:pPr>
        <w:spacing w:after="0" w:line="240" w:lineRule="auto"/>
        <w:rPr>
          <w:rFonts w:ascii="Times New Roman" w:eastAsia="Times New Roman" w:hAnsi="Times New Roman" w:cs="Times New Roman"/>
          <w:sz w:val="24"/>
          <w:szCs w:val="24"/>
        </w:rPr>
      </w:pPr>
    </w:p>
    <w:p w:rsidR="0092067F" w:rsidRPr="00C771F1" w:rsidRDefault="0092067F" w:rsidP="0092067F">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noProof/>
          <w:color w:val="000000"/>
          <w:sz w:val="42"/>
          <w:szCs w:val="42"/>
          <w:bdr w:val="none" w:sz="0" w:space="0" w:color="auto" w:frame="1"/>
        </w:rPr>
        <w:drawing>
          <wp:inline distT="0" distB="0" distL="0" distR="0" wp14:anchorId="098CC1A2" wp14:editId="77ED0D6F">
            <wp:extent cx="2028825" cy="1885950"/>
            <wp:effectExtent l="0" t="0" r="9525" b="0"/>
            <wp:docPr id="11" name="Picture 11" descr="C:\Users\Admin\Downloads\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OMSATS_new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rsidR="0092067F" w:rsidRDefault="0092067F" w:rsidP="0092067F">
      <w:pPr>
        <w:spacing w:after="0" w:line="240" w:lineRule="auto"/>
        <w:rPr>
          <w:rFonts w:ascii="Times New Roman" w:eastAsia="Times New Roman" w:hAnsi="Times New Roman" w:cs="Times New Roman"/>
          <w:sz w:val="24"/>
          <w:szCs w:val="24"/>
        </w:rPr>
      </w:pPr>
    </w:p>
    <w:p w:rsidR="0092067F" w:rsidRPr="00C771F1" w:rsidRDefault="0092067F" w:rsidP="0092067F">
      <w:pPr>
        <w:spacing w:after="0" w:line="240" w:lineRule="auto"/>
        <w:rPr>
          <w:rFonts w:ascii="Times New Roman" w:eastAsia="Times New Roman" w:hAnsi="Times New Roman" w:cs="Times New Roman"/>
          <w:sz w:val="24"/>
          <w:szCs w:val="24"/>
        </w:rPr>
      </w:pPr>
    </w:p>
    <w:p w:rsidR="0092067F" w:rsidRPr="00C771F1" w:rsidRDefault="0092067F" w:rsidP="0092067F">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Pr>
          <w:rFonts w:ascii="Calibri" w:eastAsia="Times New Roman" w:hAnsi="Calibri" w:cs="Calibri"/>
          <w:b/>
          <w:bCs/>
          <w:color w:val="000000"/>
          <w:sz w:val="32"/>
          <w:szCs w:val="32"/>
        </w:rPr>
        <w:t xml:space="preserve">Name: </w:t>
      </w:r>
      <w:proofErr w:type="spellStart"/>
      <w:r>
        <w:rPr>
          <w:rFonts w:ascii="Calibri" w:eastAsia="Times New Roman" w:hAnsi="Calibri" w:cs="Calibri"/>
          <w:b/>
          <w:bCs/>
          <w:color w:val="000000"/>
          <w:sz w:val="32"/>
          <w:szCs w:val="32"/>
        </w:rPr>
        <w:t>Arha</w:t>
      </w:r>
      <w:ins w:id="3" w:author="Microsoft account" w:date="2021-10-07T03:20:00Z">
        <w:r>
          <w:rPr>
            <w:rFonts w:ascii="Calibri" w:eastAsia="Times New Roman" w:hAnsi="Calibri" w:cs="Calibri"/>
            <w:b/>
            <w:bCs/>
            <w:color w:val="000000"/>
            <w:sz w:val="32"/>
            <w:szCs w:val="32"/>
          </w:rPr>
          <w:t>m</w:t>
        </w:r>
      </w:ins>
      <w:proofErr w:type="spellEnd"/>
      <w:del w:id="4" w:author="Microsoft account" w:date="2021-09-30T03:50:00Z">
        <w:r w:rsidDel="009F147C">
          <w:rPr>
            <w:rFonts w:ascii="Calibri" w:eastAsia="Times New Roman" w:hAnsi="Calibri" w:cs="Calibri"/>
            <w:b/>
            <w:bCs/>
            <w:color w:val="000000"/>
            <w:sz w:val="32"/>
            <w:szCs w:val="32"/>
          </w:rPr>
          <w:delText>m</w:delText>
        </w:r>
      </w:del>
      <w:r>
        <w:rPr>
          <w:rFonts w:ascii="Calibri" w:eastAsia="Times New Roman" w:hAnsi="Calibri" w:cs="Calibri"/>
          <w:b/>
          <w:bCs/>
          <w:color w:val="000000"/>
          <w:sz w:val="32"/>
          <w:szCs w:val="32"/>
        </w:rPr>
        <w:t xml:space="preserve"> </w:t>
      </w:r>
      <w:proofErr w:type="spellStart"/>
      <w:r>
        <w:rPr>
          <w:rFonts w:ascii="Calibri" w:eastAsia="Times New Roman" w:hAnsi="Calibri" w:cs="Calibri"/>
          <w:b/>
          <w:bCs/>
          <w:color w:val="000000"/>
          <w:sz w:val="32"/>
          <w:szCs w:val="32"/>
        </w:rPr>
        <w:t>Ijaz</w:t>
      </w:r>
      <w:proofErr w:type="spellEnd"/>
    </w:p>
    <w:p w:rsidR="0092067F" w:rsidRPr="00C771F1" w:rsidRDefault="0092067F" w:rsidP="0092067F">
      <w:pPr>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 xml:space="preserve">Roll Number: </w:t>
      </w:r>
      <w:ins w:id="5" w:author="Microsoft account" w:date="2021-10-07T03:20:00Z">
        <w:r>
          <w:rPr>
            <w:rFonts w:ascii="Calibri" w:eastAsia="Times New Roman" w:hAnsi="Calibri" w:cs="Calibri"/>
            <w:b/>
            <w:bCs/>
            <w:color w:val="000000"/>
            <w:sz w:val="32"/>
            <w:szCs w:val="32"/>
          </w:rPr>
          <w:t>FA21-BSE-</w:t>
        </w:r>
      </w:ins>
      <w:r>
        <w:rPr>
          <w:rFonts w:ascii="Calibri" w:eastAsia="Times New Roman" w:hAnsi="Calibri" w:cs="Calibri"/>
          <w:b/>
          <w:bCs/>
          <w:color w:val="000000"/>
          <w:sz w:val="32"/>
          <w:szCs w:val="32"/>
        </w:rPr>
        <w:t>018</w:t>
      </w:r>
    </w:p>
    <w:p w:rsidR="0092067F" w:rsidRPr="00C771F1" w:rsidRDefault="0092067F" w:rsidP="0092067F">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Pr>
          <w:rFonts w:ascii="Calibri" w:eastAsia="Times New Roman" w:hAnsi="Calibri" w:cs="Calibri"/>
          <w:b/>
          <w:bCs/>
          <w:color w:val="000000"/>
          <w:sz w:val="32"/>
          <w:szCs w:val="32"/>
        </w:rPr>
        <w:t>Section: C</w:t>
      </w:r>
    </w:p>
    <w:p w:rsidR="0092067F" w:rsidRPr="00C771F1" w:rsidRDefault="0092067F" w:rsidP="0092067F">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Pr>
          <w:rFonts w:ascii="Calibri" w:eastAsia="Times New Roman" w:hAnsi="Calibri" w:cs="Calibri"/>
          <w:b/>
          <w:bCs/>
          <w:color w:val="000000"/>
          <w:sz w:val="32"/>
          <w:szCs w:val="32"/>
        </w:rPr>
        <w:t>Subject: ICT</w:t>
      </w:r>
    </w:p>
    <w:p w:rsidR="0092067F" w:rsidRDefault="0092067F" w:rsidP="0092067F"/>
    <w:p w:rsidR="0092067F" w:rsidRDefault="0092067F" w:rsidP="0092067F">
      <w:r>
        <w:br w:type="page"/>
      </w:r>
    </w:p>
    <w:p w:rsidR="0092067F" w:rsidRDefault="0092067F" w:rsidP="0092067F">
      <w:pPr>
        <w:tabs>
          <w:tab w:val="left" w:pos="3360"/>
        </w:tabs>
      </w:pPr>
      <w:r>
        <w:rPr>
          <w:noProof/>
        </w:rPr>
        <w:lastRenderedPageBreak/>
        <mc:AlternateContent>
          <mc:Choice Requires="wps">
            <w:drawing>
              <wp:anchor distT="0" distB="0" distL="114300" distR="114300" simplePos="0" relativeHeight="251662336" behindDoc="0" locked="0" layoutInCell="1" allowOverlap="1" wp14:anchorId="5C295442" wp14:editId="38924869">
                <wp:simplePos x="0" y="0"/>
                <wp:positionH relativeFrom="column">
                  <wp:posOffset>1876425</wp:posOffset>
                </wp:positionH>
                <wp:positionV relativeFrom="paragraph">
                  <wp:posOffset>0</wp:posOffset>
                </wp:positionV>
                <wp:extent cx="47625" cy="93154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7625" cy="931545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97D3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0" to="151.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" strokecolor="#1f4d78 [1604]" strokeweight=".5pt">
                <v:stroke joinstyle="miter"/>
              </v:line>
            </w:pict>
          </mc:Fallback>
        </mc:AlternateContent>
      </w:r>
      <w:r>
        <w:rPr>
          <w:noProof/>
        </w:rPr>
        <w:drawing>
          <wp:anchor distT="0" distB="0" distL="114300" distR="114300" simplePos="0" relativeHeight="251663360" behindDoc="0" locked="0" layoutInCell="1" allowOverlap="1" wp14:anchorId="5EF0B537" wp14:editId="5364ED59">
            <wp:simplePos x="0" y="0"/>
            <wp:positionH relativeFrom="column">
              <wp:posOffset>85725</wp:posOffset>
            </wp:positionH>
            <wp:positionV relativeFrom="paragraph">
              <wp:posOffset>352425</wp:posOffset>
            </wp:positionV>
            <wp:extent cx="1554480" cy="1504950"/>
            <wp:effectExtent l="0" t="0" r="7620" b="0"/>
            <wp:wrapNone/>
            <wp:docPr id="10" name="Picture 10" descr="C:\Users\PAKISTAN\Downloads\IMG_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KISTAN\Downloads\IMG_53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67" r="5023" b="7282"/>
                    <a:stretch/>
                  </pic:blipFill>
                  <pic:spPr bwMode="auto">
                    <a:xfrm>
                      <a:off x="0" y="0"/>
                      <a:ext cx="1554480" cy="150495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1F25E86" wp14:editId="2A2129CD">
                <wp:simplePos x="0" y="0"/>
                <wp:positionH relativeFrom="margin">
                  <wp:posOffset>2756218</wp:posOffset>
                </wp:positionH>
                <wp:positionV relativeFrom="paragraph">
                  <wp:posOffset>5708966</wp:posOffset>
                </wp:positionV>
                <wp:extent cx="1333500" cy="8489315"/>
                <wp:effectExtent l="3492" t="0" r="22543" b="22542"/>
                <wp:wrapNone/>
                <wp:docPr id="7" name="Flowchart: Delay 7"/>
                <wp:cNvGraphicFramePr/>
                <a:graphic xmlns:a="http://schemas.openxmlformats.org/drawingml/2006/main">
                  <a:graphicData uri="http://schemas.microsoft.com/office/word/2010/wordprocessingShape">
                    <wps:wsp>
                      <wps:cNvSpPr/>
                      <wps:spPr>
                        <a:xfrm rot="16200000">
                          <a:off x="0" y="0"/>
                          <a:ext cx="1333500"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17B4" id="_x0000_t135" coordsize="21600,21600" o:spt="135" path="m10800,qx21600,10800,10800,21600l,21600,,xe">
                <v:stroke joinstyle="miter"/>
                <v:path gradientshapeok="t" o:connecttype="rect" textboxrect="0,3163,18437,18437"/>
              </v:shapetype>
              <v:shape id="Flowchart: Delay 7" o:spid="_x0000_s1026" type="#_x0000_t135" style="position:absolute;margin-left:217.05pt;margin-top:449.5pt;width:105pt;height:668.4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" fillcolor="#5b9bd5 [3204]" strokecolor="#1f4d78 [1604]"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54D5F42" wp14:editId="144C5340">
                <wp:simplePos x="0" y="0"/>
                <wp:positionH relativeFrom="margin">
                  <wp:align>center</wp:align>
                </wp:positionH>
                <wp:positionV relativeFrom="paragraph">
                  <wp:posOffset>-5351780</wp:posOffset>
                </wp:positionV>
                <wp:extent cx="2366965" cy="8489315"/>
                <wp:effectExtent l="5715" t="0" r="20320" b="20320"/>
                <wp:wrapNone/>
                <wp:docPr id="6" name="Flowchart: Delay 6"/>
                <wp:cNvGraphicFramePr/>
                <a:graphic xmlns:a="http://schemas.openxmlformats.org/drawingml/2006/main">
                  <a:graphicData uri="http://schemas.microsoft.com/office/word/2010/wordprocessingShape">
                    <wps:wsp>
                      <wps:cNvSpPr/>
                      <wps:spPr>
                        <a:xfrm rot="5400000">
                          <a:off x="0" y="0"/>
                          <a:ext cx="2366965"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C94BF" id="Flowchart: Delay 6" o:spid="_x0000_s1026" type="#_x0000_t135" style="position:absolute;margin-left:0;margin-top:-421.4pt;width:186.4pt;height:668.4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" fillcolor="#5b9bd5 [3204]" strokecolor="#1f4d78 [1604]"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F2283C8" wp14:editId="7A267F12">
                <wp:simplePos x="0" y="0"/>
                <wp:positionH relativeFrom="page">
                  <wp:posOffset>-6286500</wp:posOffset>
                </wp:positionH>
                <wp:positionV relativeFrom="paragraph">
                  <wp:posOffset>-142875</wp:posOffset>
                </wp:positionV>
                <wp:extent cx="4276725" cy="1181100"/>
                <wp:effectExtent l="0" t="19050" r="66675" b="19050"/>
                <wp:wrapNone/>
                <wp:docPr id="8" name="Right Triangle 8"/>
                <wp:cNvGraphicFramePr/>
                <a:graphic xmlns:a="http://schemas.openxmlformats.org/drawingml/2006/main">
                  <a:graphicData uri="http://schemas.microsoft.com/office/word/2010/wordprocessingShape">
                    <wps:wsp>
                      <wps:cNvSpPr/>
                      <wps:spPr>
                        <a:xfrm>
                          <a:off x="0" y="0"/>
                          <a:ext cx="4276725" cy="1181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90426"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95pt;margin-top:-11.25pt;width:336.75pt;height: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" fillcolor="#5b9bd5 [3204]" strokecolor="#1f4d78 [1604]" strokeweight="1pt">
                <w10:wrap anchorx="page"/>
              </v:shape>
            </w:pict>
          </mc:Fallback>
        </mc:AlternateContent>
      </w:r>
      <w:r>
        <w:tab/>
      </w:r>
    </w:p>
    <w:p w:rsidR="0092067F" w:rsidRPr="008C500E" w:rsidRDefault="0092067F" w:rsidP="0092067F">
      <w:pPr>
        <w:tabs>
          <w:tab w:val="left" w:pos="3255"/>
        </w:tabs>
        <w:rPr>
          <w:b/>
          <w:bCs/>
        </w:rPr>
      </w:pPr>
      <w:r>
        <w:tab/>
      </w:r>
    </w:p>
    <w:p w:rsidR="0092067F" w:rsidRPr="008C500E" w:rsidRDefault="0092067F" w:rsidP="0092067F">
      <w:pPr>
        <w:tabs>
          <w:tab w:val="left" w:pos="3255"/>
        </w:tabs>
        <w:rPr>
          <w:u w:val="single"/>
        </w:rPr>
      </w:pPr>
      <w:r>
        <w:tab/>
      </w:r>
      <w:r w:rsidRPr="008C500E">
        <w:rPr>
          <w:b/>
          <w:bCs/>
          <w:color w:val="1F4E79" w:themeColor="accent1" w:themeShade="80"/>
          <w:sz w:val="38"/>
          <w:szCs w:val="38"/>
          <w:u w:val="single"/>
        </w:rPr>
        <w:t>Educational Background</w:t>
      </w:r>
      <w:r>
        <w:rPr>
          <w:b/>
          <w:bCs/>
          <w:color w:val="1F4E79" w:themeColor="accent1" w:themeShade="80"/>
          <w:sz w:val="38"/>
          <w:szCs w:val="38"/>
          <w:u w:val="single"/>
        </w:rPr>
        <w:t>:</w:t>
      </w:r>
    </w:p>
    <w:p w:rsidR="0092067F" w:rsidRPr="00996BAD" w:rsidRDefault="0092067F" w:rsidP="0092067F">
      <w:pPr>
        <w:pStyle w:val="ListParagraph"/>
        <w:numPr>
          <w:ilvl w:val="0"/>
          <w:numId w:val="1"/>
        </w:numPr>
        <w:tabs>
          <w:tab w:val="left" w:pos="3255"/>
        </w:tabs>
        <w:spacing w:line="276" w:lineRule="auto"/>
      </w:pPr>
      <w:r>
        <w:rPr>
          <w:color w:val="1F4E79" w:themeColor="accent1" w:themeShade="80"/>
        </w:rPr>
        <w:t>I did my O levels in 8 mandatory subjects (pre-med) in 2018 from The City School.</w:t>
      </w:r>
    </w:p>
    <w:p w:rsidR="0092067F" w:rsidRPr="00000A18" w:rsidRDefault="0092067F" w:rsidP="0092067F">
      <w:pPr>
        <w:pStyle w:val="ListParagraph"/>
        <w:numPr>
          <w:ilvl w:val="0"/>
          <w:numId w:val="1"/>
        </w:numPr>
        <w:tabs>
          <w:tab w:val="left" w:pos="3255"/>
        </w:tabs>
        <w:spacing w:line="276" w:lineRule="auto"/>
      </w:pPr>
      <w:r>
        <w:rPr>
          <w:color w:val="1F4E79" w:themeColor="accent1" w:themeShade="80"/>
        </w:rPr>
        <w:t xml:space="preserve"> I graduated from A levels in 3 subjects (pre-</w:t>
      </w:r>
      <w:proofErr w:type="spellStart"/>
      <w:r>
        <w:rPr>
          <w:color w:val="1F4E79" w:themeColor="accent1" w:themeShade="80"/>
        </w:rPr>
        <w:t>eng</w:t>
      </w:r>
      <w:proofErr w:type="spellEnd"/>
      <w:r>
        <w:rPr>
          <w:color w:val="1F4E79" w:themeColor="accent1" w:themeShade="80"/>
        </w:rPr>
        <w:t xml:space="preserve">) in 2020 from </w:t>
      </w:r>
      <w:proofErr w:type="spellStart"/>
      <w:r>
        <w:rPr>
          <w:color w:val="1F4E79" w:themeColor="accent1" w:themeShade="80"/>
        </w:rPr>
        <w:t>Beaconhouse</w:t>
      </w:r>
      <w:proofErr w:type="spellEnd"/>
      <w:r>
        <w:rPr>
          <w:color w:val="1F4E79" w:themeColor="accent1" w:themeShade="80"/>
        </w:rPr>
        <w:t xml:space="preserve"> College Campus </w:t>
      </w:r>
      <w:proofErr w:type="spellStart"/>
      <w:r>
        <w:rPr>
          <w:color w:val="1F4E79" w:themeColor="accent1" w:themeShade="80"/>
        </w:rPr>
        <w:t>Gulberg</w:t>
      </w:r>
      <w:proofErr w:type="spellEnd"/>
      <w:r>
        <w:rPr>
          <w:color w:val="1F4E79" w:themeColor="accent1" w:themeShade="80"/>
        </w:rPr>
        <w:t xml:space="preserve"> </w:t>
      </w:r>
    </w:p>
    <w:p w:rsidR="0092067F" w:rsidRPr="00AE7FEE" w:rsidRDefault="0092067F" w:rsidP="0092067F">
      <w:pPr>
        <w:spacing w:line="240" w:lineRule="auto"/>
        <w:ind w:left="3600"/>
        <w:rPr>
          <w:sz w:val="20"/>
          <w:szCs w:val="20"/>
        </w:rPr>
      </w:pPr>
      <w:r w:rsidRPr="00B11B01">
        <w:rPr>
          <w:b/>
          <w:bCs/>
          <w:noProof/>
          <w:color w:val="1F4E79" w:themeColor="accent1" w:themeShade="80"/>
        </w:rPr>
        <mc:AlternateContent>
          <mc:Choice Requires="wps">
            <w:drawing>
              <wp:anchor distT="45720" distB="45720" distL="114300" distR="114300" simplePos="0" relativeHeight="251664384" behindDoc="0" locked="0" layoutInCell="1" allowOverlap="1" wp14:anchorId="31E5D990" wp14:editId="59D84540">
                <wp:simplePos x="0" y="0"/>
                <wp:positionH relativeFrom="margin">
                  <wp:posOffset>-142875</wp:posOffset>
                </wp:positionH>
                <wp:positionV relativeFrom="paragraph">
                  <wp:posOffset>270510</wp:posOffset>
                </wp:positionV>
                <wp:extent cx="20288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705100"/>
                        </a:xfrm>
                        <a:prstGeom prst="rect">
                          <a:avLst/>
                        </a:prstGeom>
                        <a:solidFill>
                          <a:srgbClr val="FFFFFF"/>
                        </a:solidFill>
                        <a:ln w="9525">
                          <a:noFill/>
                          <a:miter lim="800000"/>
                          <a:headEnd/>
                          <a:tailEnd/>
                        </a:ln>
                      </wps:spPr>
                      <wps:txbx>
                        <w:txbxContent>
                          <w:p w:rsidR="0092067F" w:rsidRDefault="0092067F" w:rsidP="0092067F">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w:t>
                            </w:r>
                            <w:ins w:id="6" w:author="Microsoft account" w:date="2021-10-07T03:17:00Z">
                              <w:r>
                                <w:t>j</w:t>
                              </w:r>
                            </w:ins>
                            <w:del w:id="7" w:author="Microsoft account" w:date="2021-10-07T03:17:00Z">
                              <w:r w:rsidDel="00D432F6">
                                <w:delText>J</w:delText>
                              </w:r>
                            </w:del>
                            <w:proofErr w:type="gramStart"/>
                            <w:r>
                              <w:t>a</w:t>
                            </w:r>
                            <w:ins w:id="8" w:author="Microsoft account" w:date="2021-10-07T03:17:00Z">
                              <w:r>
                                <w:t>z</w:t>
                              </w:r>
                            </w:ins>
                            <w:proofErr w:type="spellEnd"/>
                            <w:proofErr w:type="gramEnd"/>
                            <w:del w:id="9" w:author="Microsoft account" w:date="2021-09-30T03:51:00Z">
                              <w:r w:rsidDel="009F147C">
                                <w:delText>z</w:delText>
                              </w:r>
                            </w:del>
                          </w:p>
                          <w:p w:rsidR="0092067F" w:rsidRDefault="0092067F" w:rsidP="0092067F">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92067F" w:rsidRDefault="0092067F" w:rsidP="0092067F">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92067F" w:rsidRDefault="0092067F" w:rsidP="0092067F">
                            <w:pPr>
                              <w:spacing w:line="240" w:lineRule="auto"/>
                            </w:pPr>
                            <w:r w:rsidRPr="008C500E">
                              <w:rPr>
                                <w:b/>
                                <w:bCs/>
                                <w:color w:val="1F4E79" w:themeColor="accent1" w:themeShade="80"/>
                              </w:rPr>
                              <w:t>Email</w:t>
                            </w:r>
                            <w:r>
                              <w:rPr>
                                <w:b/>
                                <w:bCs/>
                              </w:rPr>
                              <w:t>:</w:t>
                            </w:r>
                            <w:r>
                              <w:t xml:space="preserve"> </w:t>
                            </w:r>
                            <w:hyperlink r:id="rId7" w:history="1">
                              <w:r w:rsidRPr="00E04FBA">
                                <w:rPr>
                                  <w:rStyle w:val="Hyperlink"/>
                                </w:rPr>
                                <w:t>arhamijaz57@gmail.com</w:t>
                              </w:r>
                            </w:hyperlink>
                          </w:p>
                          <w:p w:rsidR="0092067F" w:rsidRDefault="0092067F" w:rsidP="0092067F">
                            <w:pPr>
                              <w:rPr>
                                <w:b/>
                                <w:bCs/>
                                <w:color w:val="1F4E79" w:themeColor="accent1" w:themeShade="80"/>
                                <w:sz w:val="24"/>
                                <w:szCs w:val="24"/>
                              </w:rPr>
                            </w:pPr>
                          </w:p>
                          <w:p w:rsidR="0092067F" w:rsidRPr="00C65B3A" w:rsidRDefault="0092067F" w:rsidP="0092067F">
                            <w:pPr>
                              <w:rPr>
                                <w:b/>
                                <w:bCs/>
                                <w:color w:val="1F4E79" w:themeColor="accent1" w:themeShade="80"/>
                                <w:sz w:val="24"/>
                                <w:szCs w:val="24"/>
                                <w:u w:val="single"/>
                              </w:rPr>
                            </w:pPr>
                            <w:r w:rsidRPr="00C65B3A">
                              <w:rPr>
                                <w:b/>
                                <w:bCs/>
                                <w:color w:val="1F4E79" w:themeColor="accent1" w:themeShade="80"/>
                                <w:sz w:val="24"/>
                                <w:szCs w:val="24"/>
                                <w:u w:val="single"/>
                              </w:rPr>
                              <w:t>Hobbies:</w:t>
                            </w:r>
                          </w:p>
                          <w:p w:rsidR="0092067F" w:rsidRPr="00D432F6" w:rsidRDefault="0092067F" w:rsidP="0092067F">
                            <w:pPr>
                              <w:pStyle w:val="ListParagraph"/>
                              <w:numPr>
                                <w:ilvl w:val="0"/>
                                <w:numId w:val="4"/>
                              </w:numPr>
                              <w:rPr>
                                <w:color w:val="1F4E79" w:themeColor="accent1" w:themeShade="80"/>
                                <w:rPrChange w:id="10" w:author="Microsoft account" w:date="2021-10-07T03:22:00Z">
                                  <w:rPr/>
                                </w:rPrChange>
                              </w:rPr>
                              <w:pPrChange w:id="11" w:author="Microsoft account" w:date="2021-10-07T03:22:00Z">
                                <w:pPr/>
                              </w:pPrChange>
                            </w:pPr>
                            <w:r w:rsidRPr="00D432F6">
                              <w:rPr>
                                <w:color w:val="1F4E79" w:themeColor="accent1" w:themeShade="80"/>
                                <w:rPrChange w:id="12" w:author="Microsoft account" w:date="2021-10-07T03:22:00Z">
                                  <w:rPr/>
                                </w:rPrChange>
                              </w:rPr>
                              <w:t>Football</w:t>
                            </w:r>
                          </w:p>
                          <w:p w:rsidR="0092067F" w:rsidRPr="00D432F6" w:rsidRDefault="0092067F" w:rsidP="0092067F">
                            <w:pPr>
                              <w:pStyle w:val="ListParagraph"/>
                              <w:numPr>
                                <w:ilvl w:val="0"/>
                                <w:numId w:val="4"/>
                              </w:numPr>
                              <w:rPr>
                                <w:color w:val="1F4E79" w:themeColor="accent1" w:themeShade="80"/>
                                <w:rPrChange w:id="13" w:author="Microsoft account" w:date="2021-10-07T03:22:00Z">
                                  <w:rPr/>
                                </w:rPrChange>
                              </w:rPr>
                              <w:pPrChange w:id="14" w:author="Microsoft account" w:date="2021-10-07T03:22:00Z">
                                <w:pPr/>
                              </w:pPrChange>
                            </w:pPr>
                            <w:r w:rsidRPr="00D432F6">
                              <w:rPr>
                                <w:color w:val="1F4E79" w:themeColor="accent1" w:themeShade="80"/>
                                <w:rPrChange w:id="15" w:author="Microsoft account" w:date="2021-10-07T03:22:00Z">
                                  <w:rPr/>
                                </w:rPrChange>
                              </w:rPr>
                              <w:t>Programming</w:t>
                            </w:r>
                          </w:p>
                          <w:p w:rsidR="0092067F" w:rsidRPr="00C65B3A" w:rsidRDefault="0092067F" w:rsidP="0092067F">
                            <w:pPr>
                              <w:pStyle w:val="ListParagraph"/>
                              <w:numPr>
                                <w:ilvl w:val="0"/>
                                <w:numId w:val="4"/>
                              </w:numPr>
                              <w:pPrChange w:id="16" w:author="Microsoft account" w:date="2021-10-07T03:22:00Z">
                                <w:pPr/>
                              </w:pPrChange>
                            </w:pPr>
                            <w:r w:rsidRPr="00D432F6">
                              <w:rPr>
                                <w:color w:val="1F4E79" w:themeColor="accent1" w:themeShade="80"/>
                                <w:rPrChange w:id="17" w:author="Microsoft account" w:date="2021-10-07T03:22:00Z">
                                  <w:rPr/>
                                </w:rPrChange>
                              </w:rPr>
                              <w:t>Gaming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E5D990" id="_x0000_t202" coordsize="21600,21600" o:spt="202" path="m,l,21600r21600,l21600,xe">
                <v:stroke joinstyle="miter"/>
                <v:path gradientshapeok="t" o:connecttype="rect"/>
              </v:shapetype>
              <v:shape id="Text Box 2" o:spid="_x0000_s1026" type="#_x0000_t202" style="position:absolute;left:0;text-align:left;margin-left:-11.25pt;margin-top:21.3pt;width:159.75pt;height:2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89IA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" stroked="f">
                <v:textbox>
                  <w:txbxContent>
                    <w:p w:rsidR="0092067F" w:rsidRDefault="0092067F" w:rsidP="0092067F">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w:t>
                      </w:r>
                      <w:ins w:id="18" w:author="Microsoft account" w:date="2021-10-07T03:17:00Z">
                        <w:r>
                          <w:t>j</w:t>
                        </w:r>
                      </w:ins>
                      <w:del w:id="19" w:author="Microsoft account" w:date="2021-10-07T03:17:00Z">
                        <w:r w:rsidDel="00D432F6">
                          <w:delText>J</w:delText>
                        </w:r>
                      </w:del>
                      <w:proofErr w:type="gramStart"/>
                      <w:r>
                        <w:t>a</w:t>
                      </w:r>
                      <w:ins w:id="20" w:author="Microsoft account" w:date="2021-10-07T03:17:00Z">
                        <w:r>
                          <w:t>z</w:t>
                        </w:r>
                      </w:ins>
                      <w:proofErr w:type="spellEnd"/>
                      <w:proofErr w:type="gramEnd"/>
                      <w:del w:id="21" w:author="Microsoft account" w:date="2021-09-30T03:51:00Z">
                        <w:r w:rsidDel="009F147C">
                          <w:delText>z</w:delText>
                        </w:r>
                      </w:del>
                    </w:p>
                    <w:p w:rsidR="0092067F" w:rsidRDefault="0092067F" w:rsidP="0092067F">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92067F" w:rsidRDefault="0092067F" w:rsidP="0092067F">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92067F" w:rsidRDefault="0092067F" w:rsidP="0092067F">
                      <w:pPr>
                        <w:spacing w:line="240" w:lineRule="auto"/>
                      </w:pPr>
                      <w:r w:rsidRPr="008C500E">
                        <w:rPr>
                          <w:b/>
                          <w:bCs/>
                          <w:color w:val="1F4E79" w:themeColor="accent1" w:themeShade="80"/>
                        </w:rPr>
                        <w:t>Email</w:t>
                      </w:r>
                      <w:r>
                        <w:rPr>
                          <w:b/>
                          <w:bCs/>
                        </w:rPr>
                        <w:t>:</w:t>
                      </w:r>
                      <w:r>
                        <w:t xml:space="preserve"> </w:t>
                      </w:r>
                      <w:hyperlink r:id="rId8" w:history="1">
                        <w:r w:rsidRPr="00E04FBA">
                          <w:rPr>
                            <w:rStyle w:val="Hyperlink"/>
                          </w:rPr>
                          <w:t>arhamijaz57@gmail.com</w:t>
                        </w:r>
                      </w:hyperlink>
                    </w:p>
                    <w:p w:rsidR="0092067F" w:rsidRDefault="0092067F" w:rsidP="0092067F">
                      <w:pPr>
                        <w:rPr>
                          <w:b/>
                          <w:bCs/>
                          <w:color w:val="1F4E79" w:themeColor="accent1" w:themeShade="80"/>
                          <w:sz w:val="24"/>
                          <w:szCs w:val="24"/>
                        </w:rPr>
                      </w:pPr>
                    </w:p>
                    <w:p w:rsidR="0092067F" w:rsidRPr="00C65B3A" w:rsidRDefault="0092067F" w:rsidP="0092067F">
                      <w:pPr>
                        <w:rPr>
                          <w:b/>
                          <w:bCs/>
                          <w:color w:val="1F4E79" w:themeColor="accent1" w:themeShade="80"/>
                          <w:sz w:val="24"/>
                          <w:szCs w:val="24"/>
                          <w:u w:val="single"/>
                        </w:rPr>
                      </w:pPr>
                      <w:r w:rsidRPr="00C65B3A">
                        <w:rPr>
                          <w:b/>
                          <w:bCs/>
                          <w:color w:val="1F4E79" w:themeColor="accent1" w:themeShade="80"/>
                          <w:sz w:val="24"/>
                          <w:szCs w:val="24"/>
                          <w:u w:val="single"/>
                        </w:rPr>
                        <w:t>Hobbies:</w:t>
                      </w:r>
                    </w:p>
                    <w:p w:rsidR="0092067F" w:rsidRPr="00D432F6" w:rsidRDefault="0092067F" w:rsidP="0092067F">
                      <w:pPr>
                        <w:pStyle w:val="ListParagraph"/>
                        <w:numPr>
                          <w:ilvl w:val="0"/>
                          <w:numId w:val="4"/>
                        </w:numPr>
                        <w:rPr>
                          <w:color w:val="1F4E79" w:themeColor="accent1" w:themeShade="80"/>
                          <w:rPrChange w:id="22" w:author="Microsoft account" w:date="2021-10-07T03:22:00Z">
                            <w:rPr/>
                          </w:rPrChange>
                        </w:rPr>
                        <w:pPrChange w:id="23" w:author="Microsoft account" w:date="2021-10-07T03:22:00Z">
                          <w:pPr/>
                        </w:pPrChange>
                      </w:pPr>
                      <w:r w:rsidRPr="00D432F6">
                        <w:rPr>
                          <w:color w:val="1F4E79" w:themeColor="accent1" w:themeShade="80"/>
                          <w:rPrChange w:id="24" w:author="Microsoft account" w:date="2021-10-07T03:22:00Z">
                            <w:rPr/>
                          </w:rPrChange>
                        </w:rPr>
                        <w:t>Football</w:t>
                      </w:r>
                    </w:p>
                    <w:p w:rsidR="0092067F" w:rsidRPr="00D432F6" w:rsidRDefault="0092067F" w:rsidP="0092067F">
                      <w:pPr>
                        <w:pStyle w:val="ListParagraph"/>
                        <w:numPr>
                          <w:ilvl w:val="0"/>
                          <w:numId w:val="4"/>
                        </w:numPr>
                        <w:rPr>
                          <w:color w:val="1F4E79" w:themeColor="accent1" w:themeShade="80"/>
                          <w:rPrChange w:id="25" w:author="Microsoft account" w:date="2021-10-07T03:22:00Z">
                            <w:rPr/>
                          </w:rPrChange>
                        </w:rPr>
                        <w:pPrChange w:id="26" w:author="Microsoft account" w:date="2021-10-07T03:22:00Z">
                          <w:pPr/>
                        </w:pPrChange>
                      </w:pPr>
                      <w:r w:rsidRPr="00D432F6">
                        <w:rPr>
                          <w:color w:val="1F4E79" w:themeColor="accent1" w:themeShade="80"/>
                          <w:rPrChange w:id="27" w:author="Microsoft account" w:date="2021-10-07T03:22:00Z">
                            <w:rPr/>
                          </w:rPrChange>
                        </w:rPr>
                        <w:t>Programming</w:t>
                      </w:r>
                    </w:p>
                    <w:p w:rsidR="0092067F" w:rsidRPr="00C65B3A" w:rsidRDefault="0092067F" w:rsidP="0092067F">
                      <w:pPr>
                        <w:pStyle w:val="ListParagraph"/>
                        <w:numPr>
                          <w:ilvl w:val="0"/>
                          <w:numId w:val="4"/>
                        </w:numPr>
                        <w:pPrChange w:id="28" w:author="Microsoft account" w:date="2021-10-07T03:22:00Z">
                          <w:pPr/>
                        </w:pPrChange>
                      </w:pPr>
                      <w:r w:rsidRPr="00D432F6">
                        <w:rPr>
                          <w:color w:val="1F4E79" w:themeColor="accent1" w:themeShade="80"/>
                          <w:rPrChange w:id="29" w:author="Microsoft account" w:date="2021-10-07T03:22:00Z">
                            <w:rPr/>
                          </w:rPrChange>
                        </w:rPr>
                        <w:t>Gaming</w:t>
                      </w:r>
                    </w:p>
                  </w:txbxContent>
                </v:textbox>
                <w10:wrap type="square" anchorx="margin"/>
              </v:shape>
            </w:pict>
          </mc:Fallback>
        </mc:AlternateContent>
      </w:r>
    </w:p>
    <w:p w:rsidR="0092067F" w:rsidRDefault="0092067F" w:rsidP="0092067F">
      <w:pPr>
        <w:spacing w:line="240" w:lineRule="auto"/>
      </w:pPr>
      <w:r>
        <w:rPr>
          <w:b/>
          <w:bCs/>
          <w:color w:val="1F4E79" w:themeColor="accent1" w:themeShade="80"/>
        </w:rPr>
        <w:t xml:space="preserve"> </w:t>
      </w:r>
      <w:r w:rsidRPr="00B11B01">
        <w:rPr>
          <w:b/>
          <w:bCs/>
          <w:color w:val="1F4E79" w:themeColor="accent1" w:themeShade="80"/>
        </w:rPr>
        <w:t xml:space="preserve"> </w:t>
      </w:r>
      <w:r>
        <w:rPr>
          <w:b/>
          <w:bCs/>
          <w:color w:val="1F4E79" w:themeColor="accent1" w:themeShade="80"/>
          <w:sz w:val="38"/>
          <w:szCs w:val="38"/>
          <w:u w:val="single"/>
        </w:rPr>
        <w:t>Professional Experience:</w:t>
      </w:r>
    </w:p>
    <w:p w:rsidR="0092067F" w:rsidRPr="00996BAD" w:rsidRDefault="0092067F" w:rsidP="0092067F">
      <w:pPr>
        <w:pStyle w:val="ListParagraph"/>
        <w:numPr>
          <w:ilvl w:val="0"/>
          <w:numId w:val="1"/>
        </w:numPr>
        <w:tabs>
          <w:tab w:val="left" w:pos="3255"/>
        </w:tabs>
        <w:spacing w:line="276" w:lineRule="auto"/>
      </w:pPr>
      <w:r>
        <w:rPr>
          <w:color w:val="1F4E79" w:themeColor="accent1" w:themeShade="80"/>
        </w:rPr>
        <w:t xml:space="preserve">In A levels I did an internship in Plan9 (platform located in ITU, </w:t>
      </w:r>
      <w:proofErr w:type="spellStart"/>
      <w:r>
        <w:rPr>
          <w:color w:val="1F4E79" w:themeColor="accent1" w:themeShade="80"/>
        </w:rPr>
        <w:t>Arfa</w:t>
      </w:r>
      <w:proofErr w:type="spellEnd"/>
      <w:r>
        <w:rPr>
          <w:color w:val="1F4E79" w:themeColor="accent1" w:themeShade="80"/>
        </w:rPr>
        <w:t xml:space="preserve"> Karim Tower) where I learned and practiced graphic designing.</w:t>
      </w:r>
    </w:p>
    <w:p w:rsidR="0092067F" w:rsidRDefault="0092067F" w:rsidP="0092067F">
      <w:pPr>
        <w:pStyle w:val="ListParagraph"/>
        <w:numPr>
          <w:ilvl w:val="0"/>
          <w:numId w:val="1"/>
        </w:numPr>
        <w:tabs>
          <w:tab w:val="left" w:pos="3255"/>
        </w:tabs>
        <w:spacing w:line="276" w:lineRule="auto"/>
      </w:pPr>
      <w:r>
        <w:rPr>
          <w:color w:val="1F4E79" w:themeColor="accent1" w:themeShade="80"/>
        </w:rPr>
        <w:t xml:space="preserve"> I did freelancing on </w:t>
      </w:r>
      <w:proofErr w:type="spellStart"/>
      <w:ins w:id="30" w:author="Microsoft account" w:date="2021-10-07T03:17:00Z">
        <w:r>
          <w:rPr>
            <w:color w:val="1F4E79" w:themeColor="accent1" w:themeShade="80"/>
          </w:rPr>
          <w:t>U</w:t>
        </w:r>
      </w:ins>
      <w:del w:id="31" w:author="Microsoft account" w:date="2021-09-30T03:51:00Z">
        <w:r w:rsidDel="009F147C">
          <w:rPr>
            <w:color w:val="1F4E79" w:themeColor="accent1" w:themeShade="80"/>
          </w:rPr>
          <w:delText>U</w:delText>
        </w:r>
      </w:del>
      <w:r>
        <w:rPr>
          <w:color w:val="1F4E79" w:themeColor="accent1" w:themeShade="80"/>
        </w:rPr>
        <w:t>pwork</w:t>
      </w:r>
      <w:proofErr w:type="spellEnd"/>
      <w:r>
        <w:rPr>
          <w:color w:val="1F4E79" w:themeColor="accent1" w:themeShade="80"/>
        </w:rPr>
        <w:t xml:space="preserve"> platform making static web pages using HTML5 and CSS3 and worked collaboratively with teams to work on front-end projects.</w:t>
      </w:r>
      <w:r>
        <w:tab/>
      </w:r>
    </w:p>
    <w:p w:rsidR="0092067F" w:rsidRDefault="0092067F" w:rsidP="0092067F">
      <w:pPr>
        <w:spacing w:line="240" w:lineRule="auto"/>
        <w:rPr>
          <w:b/>
          <w:bCs/>
          <w:color w:val="1F4E79" w:themeColor="accent1" w:themeShade="80"/>
          <w:sz w:val="38"/>
          <w:szCs w:val="38"/>
          <w:u w:val="single"/>
        </w:rPr>
      </w:pPr>
      <w:r>
        <w:t xml:space="preserve"> </w:t>
      </w:r>
      <w:r>
        <w:rPr>
          <w:b/>
          <w:bCs/>
          <w:color w:val="1F4E79" w:themeColor="accent1" w:themeShade="80"/>
          <w:sz w:val="38"/>
          <w:szCs w:val="38"/>
          <w:u w:val="single"/>
        </w:rPr>
        <w:t>Objective and Motivation:</w:t>
      </w:r>
    </w:p>
    <w:p w:rsidR="0092067F" w:rsidRPr="005957E2" w:rsidRDefault="0092067F" w:rsidP="0092067F">
      <w:pPr>
        <w:pStyle w:val="ListParagraph"/>
        <w:numPr>
          <w:ilvl w:val="0"/>
          <w:numId w:val="2"/>
        </w:numPr>
        <w:tabs>
          <w:tab w:val="left" w:pos="3255"/>
        </w:tabs>
        <w:spacing w:line="276" w:lineRule="auto"/>
        <w:rPr>
          <w:color w:val="1F4E79" w:themeColor="accent1" w:themeShade="80"/>
        </w:rPr>
      </w:pPr>
      <w:r w:rsidRPr="005957E2">
        <w:rPr>
          <w:color w:val="1F4E79" w:themeColor="accent1" w:themeShade="80"/>
        </w:rPr>
        <w:t xml:space="preserve">My objective is to strive in this particular field and learn, explore and discover new exciting things in this profession. My personal interest is in Cyber Security which is one of the most emerging fields in this digitalized world. </w:t>
      </w:r>
    </w:p>
    <w:p w:rsidR="0092067F" w:rsidRPr="005957E2" w:rsidRDefault="0092067F" w:rsidP="0092067F">
      <w:pPr>
        <w:pStyle w:val="ListParagraph"/>
        <w:numPr>
          <w:ilvl w:val="0"/>
          <w:numId w:val="2"/>
        </w:numPr>
        <w:tabs>
          <w:tab w:val="left" w:pos="3255"/>
        </w:tabs>
        <w:spacing w:line="276" w:lineRule="auto"/>
        <w:rPr>
          <w:color w:val="1F4E79" w:themeColor="accent1" w:themeShade="80"/>
        </w:rPr>
      </w:pPr>
      <w:r w:rsidRPr="005957E2">
        <w:rPr>
          <w:color w:val="1F4E79" w:themeColor="accent1" w:themeShade="80"/>
        </w:rPr>
        <w:t xml:space="preserve">My motivation in this field is the freedom of work. A person is not restricted to certain prerequisites as compared to other jobs .Anyone of any age can work and show his/her skills.  </w:t>
      </w:r>
    </w:p>
    <w:p w:rsidR="0092067F" w:rsidRDefault="0092067F" w:rsidP="0092067F">
      <w:pPr>
        <w:tabs>
          <w:tab w:val="left" w:pos="3255"/>
        </w:tabs>
        <w:spacing w:line="240" w:lineRule="auto"/>
        <w:rPr>
          <w:b/>
          <w:bCs/>
          <w:color w:val="1F4E79" w:themeColor="accent1" w:themeShade="80"/>
          <w:sz w:val="38"/>
          <w:szCs w:val="38"/>
          <w:u w:val="single"/>
        </w:rPr>
      </w:pPr>
      <w:r>
        <w:tab/>
      </w:r>
      <w:r>
        <w:rPr>
          <w:b/>
          <w:bCs/>
          <w:color w:val="1F4E79" w:themeColor="accent1" w:themeShade="80"/>
          <w:sz w:val="38"/>
          <w:szCs w:val="38"/>
          <w:u w:val="single"/>
        </w:rPr>
        <w:t>Skills:</w:t>
      </w:r>
    </w:p>
    <w:p w:rsidR="0092067F" w:rsidRDefault="0092067F" w:rsidP="0092067F">
      <w:pPr>
        <w:pStyle w:val="ListParagraph"/>
        <w:numPr>
          <w:ilvl w:val="0"/>
          <w:numId w:val="3"/>
        </w:numPr>
        <w:tabs>
          <w:tab w:val="left" w:pos="3255"/>
        </w:tabs>
        <w:spacing w:line="360" w:lineRule="auto"/>
      </w:pPr>
      <w:r>
        <w:t>HTML5</w:t>
      </w:r>
    </w:p>
    <w:p w:rsidR="0092067F" w:rsidRDefault="0092067F" w:rsidP="0092067F">
      <w:pPr>
        <w:pStyle w:val="ListParagraph"/>
        <w:numPr>
          <w:ilvl w:val="0"/>
          <w:numId w:val="3"/>
        </w:numPr>
        <w:tabs>
          <w:tab w:val="left" w:pos="3255"/>
        </w:tabs>
        <w:spacing w:line="360" w:lineRule="auto"/>
      </w:pPr>
      <w:r>
        <w:t>CSS3</w:t>
      </w:r>
    </w:p>
    <w:p w:rsidR="0092067F" w:rsidRDefault="0092067F" w:rsidP="0092067F">
      <w:pPr>
        <w:pStyle w:val="ListParagraph"/>
        <w:numPr>
          <w:ilvl w:val="0"/>
          <w:numId w:val="3"/>
        </w:numPr>
        <w:tabs>
          <w:tab w:val="left" w:pos="3255"/>
        </w:tabs>
        <w:spacing w:line="360" w:lineRule="auto"/>
      </w:pPr>
      <w:r>
        <w:t>JAVASCRIPT</w:t>
      </w:r>
    </w:p>
    <w:p w:rsidR="0092067F" w:rsidRDefault="0092067F" w:rsidP="0092067F">
      <w:pPr>
        <w:pStyle w:val="ListParagraph"/>
        <w:numPr>
          <w:ilvl w:val="0"/>
          <w:numId w:val="3"/>
        </w:numPr>
        <w:tabs>
          <w:tab w:val="left" w:pos="3255"/>
        </w:tabs>
        <w:spacing w:line="360" w:lineRule="auto"/>
      </w:pPr>
      <w:r>
        <w:t>BOOTSTRAP 4</w:t>
      </w:r>
    </w:p>
    <w:p w:rsidR="0092067F" w:rsidRDefault="0092067F" w:rsidP="0092067F">
      <w:pPr>
        <w:pStyle w:val="ListParagraph"/>
        <w:numPr>
          <w:ilvl w:val="0"/>
          <w:numId w:val="3"/>
        </w:numPr>
        <w:tabs>
          <w:tab w:val="left" w:pos="3255"/>
        </w:tabs>
        <w:spacing w:line="360" w:lineRule="auto"/>
      </w:pPr>
      <w:r>
        <w:t>MS WORD</w:t>
      </w:r>
    </w:p>
    <w:p w:rsidR="0092067F" w:rsidRDefault="0092067F" w:rsidP="0092067F">
      <w:pPr>
        <w:pStyle w:val="ListParagraph"/>
        <w:numPr>
          <w:ilvl w:val="0"/>
          <w:numId w:val="3"/>
        </w:numPr>
        <w:tabs>
          <w:tab w:val="left" w:pos="3255"/>
        </w:tabs>
        <w:spacing w:line="360" w:lineRule="auto"/>
      </w:pPr>
      <w:r>
        <w:t>MS EXCEL</w:t>
      </w:r>
    </w:p>
    <w:p w:rsidR="0092067F" w:rsidRDefault="0092067F" w:rsidP="0092067F">
      <w:pPr>
        <w:pStyle w:val="ListParagraph"/>
        <w:numPr>
          <w:ilvl w:val="0"/>
          <w:numId w:val="3"/>
        </w:numPr>
        <w:tabs>
          <w:tab w:val="left" w:pos="3255"/>
        </w:tabs>
        <w:spacing w:line="360" w:lineRule="auto"/>
      </w:pPr>
      <w:r>
        <w:t>MS POWERPOINT</w:t>
      </w:r>
    </w:p>
    <w:p w:rsidR="0092067F" w:rsidRDefault="0092067F" w:rsidP="0092067F">
      <w:pPr>
        <w:pStyle w:val="ListParagraph"/>
        <w:numPr>
          <w:ilvl w:val="0"/>
          <w:numId w:val="3"/>
        </w:numPr>
        <w:tabs>
          <w:tab w:val="left" w:pos="3255"/>
        </w:tabs>
        <w:spacing w:line="360" w:lineRule="auto"/>
      </w:pPr>
      <w:r>
        <w:t>REACT JS</w:t>
      </w:r>
    </w:p>
    <w:p w:rsidR="0092067F" w:rsidRDefault="0092067F" w:rsidP="0092067F">
      <w:pPr>
        <w:pStyle w:val="ListParagraph"/>
        <w:numPr>
          <w:ilvl w:val="0"/>
          <w:numId w:val="3"/>
        </w:numPr>
        <w:tabs>
          <w:tab w:val="left" w:pos="3255"/>
        </w:tabs>
        <w:spacing w:line="240" w:lineRule="auto"/>
      </w:pPr>
      <w:r>
        <w:t>WORDPRESS</w:t>
      </w:r>
    </w:p>
    <w:p w:rsidR="0051401F" w:rsidRDefault="0051401F">
      <w:bookmarkStart w:id="32" w:name="_GoBack"/>
      <w:bookmarkEnd w:id="32"/>
    </w:p>
    <w:sectPr w:rsidR="0051401F" w:rsidSect="00B11B01">
      <w:pgSz w:w="12240" w:h="15840" w:code="1"/>
      <w:pgMar w:top="720" w:right="720" w:bottom="720" w:left="720" w:header="720" w:footer="720" w:gutter="0"/>
      <w:pgBorders w:offsetFrom="page">
        <w:left w:val="single" w:sz="12" w:space="24" w:color="1F4E79" w:themeColor="accent1" w:themeShade="80"/>
        <w:right w:val="single" w:sz="12"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B7CCD"/>
    <w:multiLevelType w:val="hybridMultilevel"/>
    <w:tmpl w:val="2D440D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F5A62"/>
    <w:multiLevelType w:val="hybridMultilevel"/>
    <w:tmpl w:val="402C2518"/>
    <w:lvl w:ilvl="0" w:tplc="04090001">
      <w:start w:val="1"/>
      <w:numFmt w:val="bullet"/>
      <w:lvlText w:val=""/>
      <w:lvlJc w:val="left"/>
      <w:pPr>
        <w:ind w:left="3975" w:hanging="360"/>
      </w:pPr>
      <w:rPr>
        <w:rFonts w:ascii="Symbol" w:hAnsi="Symbol"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2">
    <w:nsid w:val="273679CB"/>
    <w:multiLevelType w:val="hybridMultilevel"/>
    <w:tmpl w:val="80A0DF52"/>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
    <w:nsid w:val="6ADA7641"/>
    <w:multiLevelType w:val="hybridMultilevel"/>
    <w:tmpl w:val="CDC471BC"/>
    <w:lvl w:ilvl="0" w:tplc="0409000F">
      <w:start w:val="1"/>
      <w:numFmt w:val="decimal"/>
      <w:lvlText w:val="%1."/>
      <w:lvlJc w:val="left"/>
      <w:pPr>
        <w:ind w:left="3990" w:hanging="360"/>
      </w:p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f75a7ff99f8c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7F"/>
    <w:rsid w:val="0051401F"/>
    <w:rsid w:val="00920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F74CA-9C49-46BF-BDCA-E3076FFF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7F"/>
    <w:pPr>
      <w:ind w:left="720"/>
      <w:contextualSpacing/>
    </w:pPr>
  </w:style>
  <w:style w:type="character" w:styleId="Hyperlink">
    <w:name w:val="Hyperlink"/>
    <w:basedOn w:val="DefaultParagraphFont"/>
    <w:uiPriority w:val="99"/>
    <w:unhideWhenUsed/>
    <w:rsid w:val="00920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hamijaz57@gmail.com" TargetMode="External"/><Relationship Id="rId3" Type="http://schemas.openxmlformats.org/officeDocument/2006/relationships/settings" Target="settings.xml"/><Relationship Id="rId7" Type="http://schemas.openxmlformats.org/officeDocument/2006/relationships/hyperlink" Target="mailto:arhamijaz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2021-10-07T10:24:00Z</dcterms:created>
  <dcterms:modified xsi:type="dcterms:W3CDTF">2021-10-07T10:25:00Z</dcterms:modified>
</cp:coreProperties>
</file>